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1B69B" w14:textId="77777777" w:rsidR="00CF3B67" w:rsidRDefault="00444EFA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4EFA">
        <w:rPr>
          <w:rFonts w:ascii="Times New Roman" w:hAnsi="Times New Roman" w:cs="Times New Roman"/>
          <w:b/>
          <w:sz w:val="28"/>
          <w:szCs w:val="28"/>
          <w:lang w:val="uk-UA"/>
        </w:rPr>
        <w:t>КРИТЕРІЇ ДОБРОЧЕСНОСТІ ТОРГІВЕЛЬНОЇ МЕРЕЖІ, ЩО ПРОДАЄ ПОБУТОВУ ТЕХНІКУ ТА ЕЛЕКТРОНІКУ</w:t>
      </w:r>
    </w:p>
    <w:p w14:paraId="539724F6" w14:textId="77777777" w:rsidR="00444EFA" w:rsidRPr="00444EFA" w:rsidRDefault="00444EFA" w:rsidP="00CA3E01">
      <w:pPr>
        <w:tabs>
          <w:tab w:val="left" w:pos="1134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Одразу ж слід зауважити, що кожен окремо взятий критерій не є самодостатнім, однак в своїй сукупності може свідчити про доброчесність або недоброчесність торгівельної мережі та,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відповідно, про торгівлю легально або нелегально ввезеним товаром. </w:t>
      </w:r>
    </w:p>
    <w:p w14:paraId="6871C43C" w14:textId="77777777" w:rsidR="00716391" w:rsidRDefault="001B7139" w:rsidP="00CA3E01">
      <w:pPr>
        <w:tabs>
          <w:tab w:val="left" w:pos="1134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Критерії </w:t>
      </w:r>
      <w:r w:rsidR="00444EFA">
        <w:rPr>
          <w:rFonts w:ascii="Times New Roman" w:hAnsi="Times New Roman" w:cs="Times New Roman"/>
          <w:sz w:val="28"/>
          <w:szCs w:val="28"/>
          <w:lang w:val="uk-UA"/>
        </w:rPr>
        <w:t xml:space="preserve">можна класифікувати на такі, що </w:t>
      </w:r>
      <w:r>
        <w:rPr>
          <w:rFonts w:ascii="Times New Roman" w:hAnsi="Times New Roman" w:cs="Times New Roman"/>
          <w:sz w:val="28"/>
          <w:szCs w:val="28"/>
          <w:lang w:val="uk-UA"/>
        </w:rPr>
        <w:t>стосуються:</w:t>
      </w:r>
    </w:p>
    <w:p w14:paraId="6F822DF3" w14:textId="77777777" w:rsidR="001B7139" w:rsidRDefault="001B7139" w:rsidP="00CA3E01">
      <w:pPr>
        <w:pStyle w:val="a4"/>
        <w:numPr>
          <w:ilvl w:val="0"/>
          <w:numId w:val="3"/>
        </w:numPr>
        <w:tabs>
          <w:tab w:val="left" w:pos="1134"/>
        </w:tabs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суб’єктів</w:t>
      </w:r>
      <w:r w:rsidR="00444EFA">
        <w:rPr>
          <w:rFonts w:ascii="Times New Roman" w:hAnsi="Times New Roman" w:cs="Times New Roman"/>
          <w:sz w:val="28"/>
          <w:szCs w:val="28"/>
          <w:lang w:val="uk-UA"/>
        </w:rPr>
        <w:t xml:space="preserve"> (структура торгівлі, ідентифікація інтернет-магазинів)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29C2A7" w14:textId="77777777" w:rsidR="001B7139" w:rsidRDefault="001B7139" w:rsidP="00CA3E01">
      <w:pPr>
        <w:pStyle w:val="a4"/>
        <w:numPr>
          <w:ilvl w:val="0"/>
          <w:numId w:val="3"/>
        </w:numPr>
        <w:tabs>
          <w:tab w:val="left" w:pos="1134"/>
        </w:tabs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процедури</w:t>
      </w:r>
      <w:r w:rsidR="00444EFA">
        <w:rPr>
          <w:rFonts w:ascii="Times New Roman" w:hAnsi="Times New Roman" w:cs="Times New Roman"/>
          <w:sz w:val="28"/>
          <w:szCs w:val="28"/>
          <w:lang w:val="uk-UA"/>
        </w:rPr>
        <w:t xml:space="preserve"> (видача фіскального чека)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D1D78C8" w14:textId="77777777" w:rsidR="001B7139" w:rsidRDefault="00444EFA" w:rsidP="00CA3E01">
      <w:pPr>
        <w:pStyle w:val="a4"/>
        <w:numPr>
          <w:ilvl w:val="0"/>
          <w:numId w:val="3"/>
        </w:numPr>
        <w:tabs>
          <w:tab w:val="left" w:pos="1134"/>
        </w:tabs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1B7139">
        <w:rPr>
          <w:rFonts w:ascii="Times New Roman" w:hAnsi="Times New Roman" w:cs="Times New Roman"/>
          <w:sz w:val="28"/>
          <w:szCs w:val="28"/>
          <w:lang w:val="uk-UA"/>
        </w:rPr>
        <w:t>овару</w:t>
      </w:r>
      <w:r w:rsidRPr="00444E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(дотримання технічних регламентів)</w:t>
      </w:r>
      <w:r w:rsidR="001B71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AF4ABA" w14:textId="77777777" w:rsidR="00444EFA" w:rsidRDefault="00444EFA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Зазначена </w:t>
      </w:r>
      <w:r w:rsidR="0081062E">
        <w:rPr>
          <w:rFonts w:ascii="Times New Roman" w:hAnsi="Times New Roman" w:cs="Times New Roman"/>
          <w:sz w:val="28"/>
          <w:szCs w:val="28"/>
          <w:lang w:val="uk-UA"/>
        </w:rPr>
        <w:t xml:space="preserve">класифікація є </w:t>
      </w:r>
      <w:r>
        <w:rPr>
          <w:rFonts w:ascii="Times New Roman" w:hAnsi="Times New Roman" w:cs="Times New Roman"/>
          <w:sz w:val="28"/>
          <w:szCs w:val="28"/>
          <w:lang w:val="uk-UA"/>
        </w:rPr>
        <w:t>умовно</w:t>
      </w:r>
      <w:r w:rsidR="0081062E">
        <w:rPr>
          <w:rFonts w:ascii="Times New Roman" w:hAnsi="Times New Roman" w:cs="Times New Roman"/>
          <w:sz w:val="28"/>
          <w:szCs w:val="28"/>
          <w:lang w:val="uk-UA"/>
        </w:rPr>
        <w:t>ю, оскільки при нелегальній торгівлі зазвичай має місце «спрацювання» одразу кількох критеріїв.</w:t>
      </w:r>
    </w:p>
    <w:p w14:paraId="65D292A4" w14:textId="77777777" w:rsid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508BF2" w14:textId="77777777" w:rsidR="0081062E" w:rsidRPr="00A16D10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b/>
          <w:sz w:val="28"/>
          <w:szCs w:val="28"/>
          <w:lang w:val="uk-UA"/>
        </w:rPr>
        <w:t>Структура торгівлі</w:t>
      </w:r>
    </w:p>
    <w:p w14:paraId="5F15B21B" w14:textId="77777777" w:rsidR="0081062E" w:rsidRPr="00A16D10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Компанії з продажу побутової техніки та електроніки зазвичай використовують «фасадну» компанію або бренд. Крім цього, в структурі компаній під однією «парасолькою» окремими суб’єктами можуть виступати: керуюча компанія, імпортер, торгівельна компанія.</w:t>
      </w:r>
    </w:p>
    <w:p w14:paraId="5E5EA4ED" w14:textId="77777777" w:rsidR="0081062E" w:rsidRPr="00A16D10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Разом з тим, ознакою непрозорості є використання в структурі великого бізнесу фізичних осіб – підприємців.</w:t>
      </w:r>
    </w:p>
    <w:p w14:paraId="6FEA003F" w14:textId="77777777" w:rsidR="0081062E" w:rsidRPr="00A16D10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Статус фізичних осіб – підприємців, що знаходяться на спрощеній системі оподаткування дозволяє:</w:t>
      </w:r>
    </w:p>
    <w:p w14:paraId="7F185D28" w14:textId="77777777" w:rsidR="0081062E" w:rsidRPr="00A16D10" w:rsidRDefault="0081062E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уникати оподаткування у повному обсязі (ФОПи мають право не вести облік);</w:t>
      </w:r>
    </w:p>
    <w:p w14:paraId="64BAB380" w14:textId="77777777" w:rsidR="0081062E" w:rsidRPr="00A16D10" w:rsidRDefault="0081062E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легалізовувати продажі «сірого» товару від мережі під виглядом торгівлі ФОПами на маркетплейсі;</w:t>
      </w:r>
    </w:p>
    <w:p w14:paraId="69852BF6" w14:textId="77777777" w:rsidR="0081062E" w:rsidRPr="00A16D10" w:rsidRDefault="0081062E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уникати необхідності оформлення трудових відносин з працівниками (подекуди на працівників зі статусом ФОП оформлюються продажі товарів).</w:t>
      </w:r>
    </w:p>
    <w:p w14:paraId="34F45CE0" w14:textId="77777777" w:rsid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9BD56B" w14:textId="77777777" w:rsidR="0081062E" w:rsidRPr="00057281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7281">
        <w:rPr>
          <w:rFonts w:ascii="Times New Roman" w:hAnsi="Times New Roman" w:cs="Times New Roman"/>
          <w:b/>
          <w:sz w:val="28"/>
          <w:szCs w:val="28"/>
          <w:lang w:val="uk-UA"/>
        </w:rPr>
        <w:t>Видача фіскального чека</w:t>
      </w:r>
    </w:p>
    <w:p w14:paraId="7E572DC1" w14:textId="77777777" w:rsid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виконання</w:t>
      </w:r>
      <w:r w:rsidRPr="00DF1B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anchor="Text" w:history="1">
        <w:r w:rsidRPr="00DF1B9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статті 2</w:t>
        </w:r>
      </w:hyperlink>
      <w:r w:rsidRPr="00DF1B9D">
        <w:rPr>
          <w:rFonts w:ascii="Times New Roman" w:hAnsi="Times New Roman" w:cs="Times New Roman"/>
          <w:sz w:val="28"/>
          <w:szCs w:val="28"/>
          <w:lang w:val="uk-UA"/>
        </w:rPr>
        <w:t xml:space="preserve"> Закону України “Про застосування реєстраторів розрахункових операцій у сфері торгівлі, громадського харчування та послуг” Кабінет Міністрів України постанов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ою </w:t>
      </w:r>
      <w:r w:rsidRPr="00DF1B9D">
        <w:rPr>
          <w:rFonts w:ascii="Times New Roman" w:hAnsi="Times New Roman" w:cs="Times New Roman"/>
          <w:sz w:val="28"/>
          <w:szCs w:val="28"/>
          <w:lang w:val="uk-UA"/>
        </w:rPr>
        <w:t>від 16 березня 2017 р. № 231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anchor="Text" w:history="1">
        <w:r w:rsidRPr="00DF1B9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затвердив перелік</w:t>
        </w:r>
      </w:hyperlink>
      <w:r w:rsidRPr="00DF1B9D">
        <w:rPr>
          <w:rFonts w:ascii="Times New Roman" w:hAnsi="Times New Roman" w:cs="Times New Roman"/>
          <w:sz w:val="28"/>
          <w:szCs w:val="28"/>
          <w:lang w:val="uk-UA"/>
        </w:rPr>
        <w:t xml:space="preserve"> груп технічно складних побутових товарів, які підлягають гарантійному </w:t>
      </w:r>
      <w:r w:rsidRPr="00DF1B9D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ремонту (обслуговуванню) або гарантійній заміні, в цілях застосування реєс</w:t>
      </w:r>
      <w:r>
        <w:rPr>
          <w:rFonts w:ascii="Times New Roman" w:hAnsi="Times New Roman" w:cs="Times New Roman"/>
          <w:sz w:val="28"/>
          <w:szCs w:val="28"/>
          <w:lang w:val="uk-UA"/>
        </w:rPr>
        <w:t>траторів розрахункових операцій</w:t>
      </w:r>
      <w:r w:rsidRPr="00DF1B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8334AE" w14:textId="77777777" w:rsid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при продажу </w:t>
      </w:r>
      <w:r w:rsidRPr="00DF1B9D">
        <w:rPr>
          <w:rFonts w:ascii="Times New Roman" w:hAnsi="Times New Roman" w:cs="Times New Roman"/>
          <w:sz w:val="28"/>
          <w:szCs w:val="28"/>
          <w:lang w:val="uk-UA"/>
        </w:rPr>
        <w:t>складних побутових товарів, які підлягають гарантійному ремонту (обслуговуванню) або гарантійній заміні</w:t>
      </w:r>
      <w:r>
        <w:rPr>
          <w:rFonts w:ascii="Times New Roman" w:hAnsi="Times New Roman" w:cs="Times New Roman"/>
          <w:sz w:val="28"/>
          <w:szCs w:val="28"/>
          <w:lang w:val="uk-UA"/>
        </w:rPr>
        <w:t>, повинен видаватися фіскальний чек.</w:t>
      </w:r>
    </w:p>
    <w:p w14:paraId="5188E2E2" w14:textId="77777777" w:rsid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FC1">
        <w:rPr>
          <w:rFonts w:ascii="Times New Roman" w:hAnsi="Times New Roman" w:cs="Times New Roman"/>
          <w:sz w:val="28"/>
          <w:szCs w:val="28"/>
          <w:lang w:val="uk-UA"/>
        </w:rPr>
        <w:t>Згідно з Положенням про форму та зміст розрахункових документів, затвердженого наказом М</w:t>
      </w:r>
      <w:r>
        <w:rPr>
          <w:rFonts w:ascii="Times New Roman" w:hAnsi="Times New Roman" w:cs="Times New Roman"/>
          <w:sz w:val="28"/>
          <w:szCs w:val="28"/>
          <w:lang w:val="uk-UA"/>
        </w:rPr>
        <w:t>іністерства фінансів України</w:t>
      </w:r>
      <w:r w:rsidRPr="00133FC1">
        <w:rPr>
          <w:rFonts w:ascii="Times New Roman" w:hAnsi="Times New Roman" w:cs="Times New Roman"/>
          <w:sz w:val="28"/>
          <w:szCs w:val="28"/>
          <w:lang w:val="uk-UA"/>
        </w:rPr>
        <w:t xml:space="preserve"> від 21.01.2016 р № 13, фіскальний касовий чек на товари (послуги) повинен містити 13 обов'язкових реквізитів,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</w:t>
      </w:r>
      <w:r w:rsidRPr="00133FC1">
        <w:rPr>
          <w:rFonts w:ascii="Times New Roman" w:hAnsi="Times New Roman" w:cs="Times New Roman"/>
          <w:sz w:val="28"/>
          <w:szCs w:val="28"/>
          <w:lang w:val="uk-UA"/>
        </w:rPr>
        <w:t xml:space="preserve"> яких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зокрема </w:t>
      </w:r>
      <w:r w:rsidRPr="00133FC1">
        <w:rPr>
          <w:rFonts w:ascii="Times New Roman" w:hAnsi="Times New Roman" w:cs="Times New Roman"/>
          <w:sz w:val="28"/>
          <w:szCs w:val="28"/>
          <w:lang w:val="uk-UA"/>
        </w:rPr>
        <w:t>фіскальний номер реєстратора розрахункових операцій (скорочено ФН).</w:t>
      </w:r>
    </w:p>
    <w:p w14:paraId="0B74D2B2" w14:textId="77777777" w:rsidR="0081062E" w:rsidRPr="000B1450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 спеціальному веб-сервісу на сайті Державної податкової служби України користувач може перевірити достовірність</w:t>
      </w:r>
      <w:r w:rsidRPr="000B1450">
        <w:rPr>
          <w:rFonts w:ascii="Times New Roman" w:hAnsi="Times New Roman" w:cs="Times New Roman"/>
          <w:sz w:val="28"/>
          <w:szCs w:val="28"/>
          <w:lang w:val="uk-UA"/>
        </w:rPr>
        <w:t xml:space="preserve"> фіскального касового чеку, встановивши факт його наявності у базах ДПС.</w:t>
      </w:r>
    </w:p>
    <w:p w14:paraId="1BC39AEF" w14:textId="77777777" w:rsidR="0081062E" w:rsidRDefault="00250CC4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81062E" w:rsidRPr="004628EF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https://cabinet.tax.gov.ua/cashregs/check</w:t>
        </w:r>
      </w:hyperlink>
    </w:p>
    <w:p w14:paraId="3A1B7301" w14:textId="77777777" w:rsid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450">
        <w:rPr>
          <w:rFonts w:ascii="Times New Roman" w:hAnsi="Times New Roman" w:cs="Times New Roman"/>
          <w:sz w:val="28"/>
          <w:szCs w:val="28"/>
          <w:lang w:val="uk-UA"/>
        </w:rPr>
        <w:t>Законом України «Про внесення змін до законів України «Про застосування реєстраторів розрахункових операцій у сфері торгівлі, громадського харчування та послуг» та інших законів України щодо детінізації розрахунк</w:t>
      </w:r>
      <w:r>
        <w:rPr>
          <w:rFonts w:ascii="Times New Roman" w:hAnsi="Times New Roman" w:cs="Times New Roman"/>
          <w:sz w:val="28"/>
          <w:szCs w:val="28"/>
          <w:lang w:val="uk-UA"/>
        </w:rPr>
        <w:t>ів у сфері торгівлі та послуг» передбачено можливість подання</w:t>
      </w:r>
      <w:r w:rsidRPr="000B1450">
        <w:rPr>
          <w:rFonts w:ascii="Times New Roman" w:hAnsi="Times New Roman" w:cs="Times New Roman"/>
          <w:sz w:val="28"/>
          <w:szCs w:val="28"/>
          <w:lang w:val="uk-UA"/>
        </w:rPr>
        <w:t xml:space="preserve"> покупцями (спо</w:t>
      </w:r>
      <w:r>
        <w:rPr>
          <w:rFonts w:ascii="Times New Roman" w:hAnsi="Times New Roman" w:cs="Times New Roman"/>
          <w:sz w:val="28"/>
          <w:szCs w:val="28"/>
          <w:lang w:val="uk-UA"/>
        </w:rPr>
        <w:t>живачами) скарги щодо порушення</w:t>
      </w:r>
      <w:r w:rsidRPr="000B1450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встановленого порядку проведення розрахункових операцій продавцями товарів (послуг).</w:t>
      </w:r>
    </w:p>
    <w:p w14:paraId="4A17BF56" w14:textId="77777777" w:rsid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у «сірій» торговельній мережі або інтернет-магазині покупець замість фіскального чека може отримати товарний чек, видаткову накладну, нефіскальний чек, інший документ або недостовірний фіскальний чек.</w:t>
      </w:r>
    </w:p>
    <w:p w14:paraId="0C141525" w14:textId="77777777" w:rsidR="0081062E" w:rsidRPr="00A16D10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7BEA2E" w14:textId="77777777" w:rsidR="00057281" w:rsidRPr="00057281" w:rsidRDefault="00097D8D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CFD">
        <w:rPr>
          <w:rFonts w:ascii="Times New Roman" w:hAnsi="Times New Roman" w:cs="Times New Roman"/>
          <w:b/>
          <w:sz w:val="28"/>
          <w:szCs w:val="28"/>
          <w:lang w:val="uk-UA"/>
        </w:rPr>
        <w:t>Дотримання вимог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законодавства про електронну комерцію</w:t>
      </w:r>
      <w:r w:rsidRPr="000572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226DC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57281" w:rsidRPr="00057281">
        <w:rPr>
          <w:rFonts w:ascii="Times New Roman" w:hAnsi="Times New Roman" w:cs="Times New Roman"/>
          <w:b/>
          <w:sz w:val="28"/>
          <w:szCs w:val="28"/>
          <w:lang w:val="uk-UA"/>
        </w:rPr>
        <w:t>дентифікація інтернет-магазинів</w:t>
      </w:r>
      <w:r w:rsidR="00347CF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21D3DA54" w14:textId="77777777" w:rsidR="001C3F0E" w:rsidRDefault="00E226DC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відповідності до п</w:t>
      </w:r>
      <w:r w:rsidR="007163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16391" w:rsidRPr="00716391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716391">
        <w:rPr>
          <w:rFonts w:ascii="Times New Roman" w:hAnsi="Times New Roman" w:cs="Times New Roman"/>
          <w:sz w:val="28"/>
          <w:szCs w:val="28"/>
          <w:lang w:val="uk-UA"/>
        </w:rPr>
        <w:t xml:space="preserve"> ч. 1 ст. 3 Закону України «Про електронну комерцію» </w:t>
      </w:r>
      <w:r w:rsidR="00716391" w:rsidRPr="00716391">
        <w:rPr>
          <w:rFonts w:ascii="Times New Roman" w:hAnsi="Times New Roman" w:cs="Times New Roman"/>
          <w:sz w:val="28"/>
          <w:szCs w:val="28"/>
          <w:lang w:val="uk-UA"/>
        </w:rPr>
        <w:t xml:space="preserve">суб’єкт електронної комерції </w:t>
      </w:r>
      <w:r w:rsidR="0071639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16391" w:rsidRPr="00716391">
        <w:rPr>
          <w:rFonts w:ascii="Times New Roman" w:hAnsi="Times New Roman" w:cs="Times New Roman"/>
          <w:sz w:val="28"/>
          <w:szCs w:val="28"/>
          <w:lang w:val="uk-UA"/>
        </w:rPr>
        <w:t xml:space="preserve"> суб’єкт господарювання будь-якої організаційно-правової форми, що реалізує товари, виконує роботи, надає послуги з використанням інформаційно-телекомунікаційних систем, або особа, яка придбаває, замовляє, використовує зазначені товари, роботи, послуги шляхом вчинення електронного правочину.</w:t>
      </w:r>
    </w:p>
    <w:p w14:paraId="576B867B" w14:textId="77777777" w:rsidR="00716391" w:rsidRPr="00716391" w:rsidRDefault="00716391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з ч. </w:t>
      </w:r>
      <w:r w:rsidRPr="00716391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</w:t>
      </w:r>
      <w:r w:rsidRPr="007163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7 цього Закону п</w:t>
      </w:r>
      <w:r w:rsidRPr="00716391">
        <w:rPr>
          <w:rFonts w:ascii="Times New Roman" w:hAnsi="Times New Roman" w:cs="Times New Roman"/>
          <w:sz w:val="28"/>
          <w:szCs w:val="28"/>
          <w:lang w:val="uk-UA"/>
        </w:rPr>
        <w:t>родавець (виконавець, постачальник) товарів, робіт, послуг в електронній комерції під час своєї діяльності та у разі поширення комерційного електронного повідомлення зобов’язаний забезпечити прямий, простий, стабільний доступ інших учасників відносин у сфері електронної комерції до такої інформації:</w:t>
      </w:r>
    </w:p>
    <w:p w14:paraId="5312FED7" w14:textId="77777777" w:rsidR="00716391" w:rsidRPr="00716391" w:rsidRDefault="00716391" w:rsidP="00CA3E01">
      <w:pPr>
        <w:spacing w:before="120" w:after="12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391">
        <w:rPr>
          <w:rFonts w:ascii="Times New Roman" w:hAnsi="Times New Roman" w:cs="Times New Roman"/>
          <w:sz w:val="28"/>
          <w:szCs w:val="28"/>
          <w:lang w:val="uk-UA"/>
        </w:rPr>
        <w:t>повне найменування юридичної особи або прізвище, ім’я, по батькові фізичної особи - підприємця;</w:t>
      </w:r>
    </w:p>
    <w:p w14:paraId="1AC75600" w14:textId="77777777" w:rsidR="00716391" w:rsidRPr="00716391" w:rsidRDefault="00716391" w:rsidP="00CA3E01">
      <w:pPr>
        <w:spacing w:before="120" w:after="12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391">
        <w:rPr>
          <w:rFonts w:ascii="Times New Roman" w:hAnsi="Times New Roman" w:cs="Times New Roman"/>
          <w:sz w:val="28"/>
          <w:szCs w:val="28"/>
          <w:lang w:val="uk-UA"/>
        </w:rPr>
        <w:lastRenderedPageBreak/>
        <w:t>місцезнаходження юридичної особи або місце реєстрації та місце фактичного проживання фізичної особи - підприємця;</w:t>
      </w:r>
    </w:p>
    <w:p w14:paraId="6C3AF3F2" w14:textId="77777777" w:rsidR="00716391" w:rsidRPr="00716391" w:rsidRDefault="00716391" w:rsidP="00CA3E01">
      <w:pPr>
        <w:spacing w:before="120" w:after="12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391"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 та/або адреса інтернет-магазину;</w:t>
      </w:r>
    </w:p>
    <w:p w14:paraId="2CAD82BA" w14:textId="77777777" w:rsidR="00716391" w:rsidRDefault="00716391" w:rsidP="00CA3E01">
      <w:pPr>
        <w:spacing w:before="120" w:after="12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6391">
        <w:rPr>
          <w:rFonts w:ascii="Times New Roman" w:hAnsi="Times New Roman" w:cs="Times New Roman"/>
          <w:sz w:val="28"/>
          <w:szCs w:val="28"/>
          <w:lang w:val="uk-UA"/>
        </w:rPr>
        <w:t>ідентифікаційний код для юридичної особи або реєстраційний номер облікової картки платника податків для фізичної особи - підприємця, або серія та номер паспорта для фізичної особи - підприємця, яка через свої релігійні переконання відмовилася від прийняття реєстраційного номера облікової картки платника податків та офіційно повідомила про це відповідний податковий орган і має</w:t>
      </w:r>
      <w:r w:rsidR="00E226DC">
        <w:rPr>
          <w:rFonts w:ascii="Times New Roman" w:hAnsi="Times New Roman" w:cs="Times New Roman"/>
          <w:sz w:val="28"/>
          <w:szCs w:val="28"/>
          <w:lang w:val="uk-UA"/>
        </w:rPr>
        <w:t xml:space="preserve"> відмітку в паспорті.</w:t>
      </w:r>
    </w:p>
    <w:p w14:paraId="177CDE22" w14:textId="77777777" w:rsidR="00E226DC" w:rsidRDefault="00E226DC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легальний інтернет-магазин має містити на своєму веб-сайті необхідну інформацію, достатню для ідентифікації продавця товару.</w:t>
      </w:r>
      <w:r w:rsidR="00876172">
        <w:rPr>
          <w:rFonts w:ascii="Times New Roman" w:hAnsi="Times New Roman" w:cs="Times New Roman"/>
          <w:sz w:val="28"/>
          <w:szCs w:val="28"/>
          <w:lang w:val="uk-UA"/>
        </w:rPr>
        <w:t xml:space="preserve"> Відсутність такої інформації</w:t>
      </w:r>
      <w:r w:rsidR="007F3805">
        <w:rPr>
          <w:rFonts w:ascii="Times New Roman" w:hAnsi="Times New Roman" w:cs="Times New Roman"/>
          <w:sz w:val="28"/>
          <w:szCs w:val="28"/>
          <w:lang w:val="uk-UA"/>
        </w:rPr>
        <w:t xml:space="preserve"> може свідчити про те, що продається</w:t>
      </w:r>
      <w:r w:rsidR="007F3805" w:rsidRPr="007F3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805">
        <w:rPr>
          <w:rFonts w:ascii="Times New Roman" w:hAnsi="Times New Roman" w:cs="Times New Roman"/>
          <w:sz w:val="28"/>
          <w:szCs w:val="28"/>
          <w:lang w:val="uk-UA"/>
        </w:rPr>
        <w:t>«сірий» товар.</w:t>
      </w:r>
    </w:p>
    <w:p w14:paraId="2C62798C" w14:textId="77777777" w:rsidR="007F3805" w:rsidRDefault="007F3805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DDB65E" w14:textId="77777777" w:rsidR="00CB62F7" w:rsidRPr="00A16D10" w:rsidRDefault="007E69E3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b/>
          <w:sz w:val="28"/>
          <w:szCs w:val="28"/>
          <w:lang w:val="uk-UA"/>
        </w:rPr>
        <w:t>Дотримання технічних регламентів</w:t>
      </w:r>
    </w:p>
    <w:p w14:paraId="4CAA0B11" w14:textId="77777777" w:rsidR="007E69E3" w:rsidRPr="00A16D10" w:rsidRDefault="007E69E3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Ознакою недоброчесності є продаж онлайн або офлайн магазинами товарів з «сумнівним» походженням або таких, що не призначені для розповсю</w:t>
      </w:r>
      <w:r w:rsidR="009C29BA" w:rsidRPr="00A16D10">
        <w:rPr>
          <w:rFonts w:ascii="Times New Roman" w:hAnsi="Times New Roman" w:cs="Times New Roman"/>
          <w:sz w:val="28"/>
          <w:szCs w:val="28"/>
          <w:lang w:val="uk-UA"/>
        </w:rPr>
        <w:t>дження і використання в Україні.</w:t>
      </w:r>
    </w:p>
    <w:p w14:paraId="327759A0" w14:textId="77777777" w:rsidR="007E69E3" w:rsidRPr="00A16D10" w:rsidRDefault="009C29BA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Зазвичай, т</w:t>
      </w:r>
      <w:r w:rsidR="007E69E3" w:rsidRPr="00A16D10">
        <w:rPr>
          <w:rFonts w:ascii="Times New Roman" w:hAnsi="Times New Roman" w:cs="Times New Roman"/>
          <w:sz w:val="28"/>
          <w:szCs w:val="28"/>
          <w:lang w:val="uk-UA"/>
        </w:rPr>
        <w:t>овари не мають відмітки про проходження процедури оцінки відповідності вимогам технічних регламентів (сертифікат відповідності або знак оцінки відповідності).</w:t>
      </w:r>
    </w:p>
    <w:p w14:paraId="27B62FC9" w14:textId="77777777" w:rsidR="007E69E3" w:rsidRPr="00A16D10" w:rsidRDefault="009C29BA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З огляду на те, що майже вся побутова техніка та електроніка ввозиться з-за кордону, дотримання технічних регламентів забезпечується</w:t>
      </w:r>
      <w:r w:rsidR="00A44C97" w:rsidRPr="00A16D1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16D10">
        <w:rPr>
          <w:rFonts w:ascii="Times New Roman" w:hAnsi="Times New Roman" w:cs="Times New Roman"/>
          <w:sz w:val="28"/>
          <w:szCs w:val="28"/>
          <w:lang w:val="uk-UA"/>
        </w:rPr>
        <w:t xml:space="preserve"> в основному</w:t>
      </w:r>
      <w:r w:rsidR="00A44C97" w:rsidRPr="00A16D1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16D10">
        <w:rPr>
          <w:rFonts w:ascii="Times New Roman" w:hAnsi="Times New Roman" w:cs="Times New Roman"/>
          <w:sz w:val="28"/>
          <w:szCs w:val="28"/>
          <w:lang w:val="uk-UA"/>
        </w:rPr>
        <w:t xml:space="preserve"> шляхом закупівлі товарів від виробників або офіційних дистрибуторів, які мають прямі контракти </w:t>
      </w:r>
      <w:r w:rsidR="00292E68" w:rsidRPr="00A16D10">
        <w:rPr>
          <w:rFonts w:ascii="Times New Roman" w:hAnsi="Times New Roman" w:cs="Times New Roman"/>
          <w:sz w:val="28"/>
          <w:szCs w:val="28"/>
          <w:lang w:val="uk-UA"/>
        </w:rPr>
        <w:t>з виробниками.</w:t>
      </w:r>
    </w:p>
    <w:p w14:paraId="1353F1A3" w14:textId="77777777" w:rsidR="009C29BA" w:rsidRPr="00A16D10" w:rsidRDefault="009C29BA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69B5DC" w14:textId="77777777" w:rsidR="00347CFD" w:rsidRPr="00A16D10" w:rsidRDefault="00347CFD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b/>
          <w:sz w:val="28"/>
          <w:szCs w:val="28"/>
          <w:lang w:val="uk-UA"/>
        </w:rPr>
        <w:t>Дотримання прав споживачів</w:t>
      </w:r>
    </w:p>
    <w:p w14:paraId="707282E0" w14:textId="77777777" w:rsidR="001B7139" w:rsidRDefault="001B7139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Додатковими критеріями недоброчесності можуть бути випадки порушення законодавства України про захист прав споживачів, зокрема:</w:t>
      </w:r>
    </w:p>
    <w:p w14:paraId="7413AFED" w14:textId="77777777" w:rsidR="001B7139" w:rsidRDefault="001B7139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D10">
        <w:rPr>
          <w:rFonts w:ascii="Times New Roman" w:hAnsi="Times New Roman" w:cs="Times New Roman"/>
          <w:sz w:val="28"/>
          <w:szCs w:val="28"/>
          <w:lang w:val="uk-UA"/>
        </w:rPr>
        <w:t>інформація на упаковці надрукована на іноземній мові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510E4F" w14:textId="77777777" w:rsidR="001B7139" w:rsidRDefault="001B7139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</w:t>
      </w:r>
      <w:r w:rsidRPr="00A16D10">
        <w:rPr>
          <w:rFonts w:ascii="Times New Roman" w:hAnsi="Times New Roman" w:cs="Times New Roman"/>
          <w:sz w:val="28"/>
          <w:szCs w:val="28"/>
          <w:lang w:val="uk-UA"/>
        </w:rPr>
        <w:t>інструкції по експлуатації на українській мові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9EC63C" w14:textId="77777777" w:rsidR="001B7139" w:rsidRDefault="001B7139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відмова магазину прийняти повернений товар;</w:t>
      </w:r>
    </w:p>
    <w:p w14:paraId="6827EE52" w14:textId="77777777" w:rsidR="001B7139" w:rsidRPr="001B7139" w:rsidRDefault="001B7139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непрозорий порядок приймання поверненого товару (продаж одним суб’єктом господарювання, приймання – іншим; необхідність пересилання товару для ремонту за кордон тощо)</w:t>
      </w:r>
    </w:p>
    <w:p w14:paraId="5EEEA9A9" w14:textId="77777777" w:rsidR="001B7139" w:rsidRDefault="001B7139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EFAB7D" w14:textId="77777777" w:rsidR="0081062E" w:rsidRP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62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79928DE2" w14:textId="77777777" w:rsidR="0081062E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Підсумовуючи викладене, можна зробити узагальнення та актуалізувати «портрет» легальної («білої») та «сірої» </w:t>
      </w:r>
      <w:r w:rsidRPr="0081062E">
        <w:rPr>
          <w:rFonts w:ascii="Times New Roman" w:hAnsi="Times New Roman" w:cs="Times New Roman"/>
          <w:sz w:val="28"/>
          <w:szCs w:val="28"/>
          <w:lang w:val="uk-UA"/>
        </w:rPr>
        <w:t>торгівельної мережі, що продає побутову техніку та електроніку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5A0F24" w14:textId="77777777" w:rsidR="0081062E" w:rsidRPr="00D000CA" w:rsidRDefault="0081062E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000CA">
        <w:rPr>
          <w:rFonts w:ascii="Times New Roman" w:hAnsi="Times New Roman" w:cs="Times New Roman"/>
          <w:sz w:val="28"/>
          <w:szCs w:val="28"/>
          <w:u w:val="single"/>
          <w:lang w:val="uk-UA"/>
        </w:rPr>
        <w:t>«Біла» мережа:</w:t>
      </w:r>
    </w:p>
    <w:p w14:paraId="48038B41" w14:textId="77777777" w:rsidR="0081062E" w:rsidRDefault="0081062E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«фасадну» компанію або використовує бренд;</w:t>
      </w:r>
    </w:p>
    <w:p w14:paraId="4B0218C6" w14:textId="77777777" w:rsidR="0081062E" w:rsidRDefault="0081062E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у своїй корпоративній структурі імпортера (або співпрацює з офіційним дистрибутором), керуючу компанію, торгівельну компанію;</w:t>
      </w:r>
    </w:p>
    <w:p w14:paraId="2A7D4DCE" w14:textId="77777777" w:rsidR="0081062E" w:rsidRDefault="0081062E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використовує ФОПів;</w:t>
      </w:r>
    </w:p>
    <w:p w14:paraId="241EA491" w14:textId="77777777" w:rsidR="0081062E" w:rsidRDefault="0081062E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оформлені трудові відносини зі своїми працівниками;</w:t>
      </w:r>
    </w:p>
    <w:p w14:paraId="469C0227" w14:textId="77777777" w:rsidR="0081062E" w:rsidRDefault="0066425D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видає фіскальний чек;</w:t>
      </w:r>
    </w:p>
    <w:p w14:paraId="6A0B63D6" w14:textId="77777777" w:rsidR="0066425D" w:rsidRDefault="0066425D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разі інтернет-торгівлі дотримується вимог законодавства щодо ідентифікації;</w:t>
      </w:r>
    </w:p>
    <w:p w14:paraId="5202087F" w14:textId="77777777" w:rsidR="0066425D" w:rsidRDefault="0066425D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реалізовує товар, який відповідає технічним регламентам;</w:t>
      </w:r>
    </w:p>
    <w:p w14:paraId="330CBE5D" w14:textId="77777777" w:rsidR="0066425D" w:rsidRDefault="0066425D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дотримується законодавства про захист прав споживачів</w:t>
      </w:r>
      <w:r w:rsidR="00CA3E01">
        <w:rPr>
          <w:rFonts w:ascii="Times New Roman" w:hAnsi="Times New Roman" w:cs="Times New Roman"/>
          <w:sz w:val="28"/>
          <w:szCs w:val="28"/>
          <w:lang w:val="uk-UA"/>
        </w:rPr>
        <w:t>, у тому числі щодо повернення товару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EFC18B" w14:textId="77777777" w:rsidR="0066425D" w:rsidRPr="00D000CA" w:rsidRDefault="0066425D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000CA">
        <w:rPr>
          <w:rFonts w:ascii="Times New Roman" w:hAnsi="Times New Roman" w:cs="Times New Roman"/>
          <w:sz w:val="28"/>
          <w:szCs w:val="28"/>
          <w:u w:val="single"/>
          <w:lang w:val="uk-UA"/>
        </w:rPr>
        <w:t>«Сіра» мережа:</w:t>
      </w:r>
    </w:p>
    <w:p w14:paraId="2AE0971D" w14:textId="420CE0A8" w:rsidR="0066425D" w:rsidRPr="00CA3E01" w:rsidRDefault="00CA3E01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E01">
        <w:rPr>
          <w:rFonts w:ascii="Times New Roman" w:hAnsi="Times New Roman" w:cs="Times New Roman"/>
          <w:sz w:val="28"/>
          <w:szCs w:val="28"/>
          <w:lang w:val="uk-UA"/>
        </w:rPr>
        <w:t xml:space="preserve">має «фасадну» компанію та використовує ФОПів або </w:t>
      </w:r>
      <w:r w:rsidR="0066425D" w:rsidRPr="00CA3E01">
        <w:rPr>
          <w:rFonts w:ascii="Times New Roman" w:hAnsi="Times New Roman" w:cs="Times New Roman"/>
          <w:sz w:val="28"/>
          <w:szCs w:val="28"/>
          <w:lang w:val="uk-UA"/>
        </w:rPr>
        <w:t>використовує бренд, однак без прив’язки до конкретного суб’єкта господарювання;</w:t>
      </w:r>
      <w:ins w:id="1" w:author="hitechnic Eldorado" w:date="2020-08-29T07:55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 //Або може прив</w:t>
        </w:r>
        <w:r w:rsidR="00D55B55" w:rsidRPr="00D55B55">
          <w:rPr>
            <w:rFonts w:ascii="Times New Roman" w:hAnsi="Times New Roman" w:cs="Times New Roman"/>
            <w:sz w:val="28"/>
            <w:szCs w:val="28"/>
            <w:lang w:val="uk-UA"/>
            <w:rPrChange w:id="2" w:author="hitechnic Eldorado" w:date="2020-08-29T07:5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’</w:t>
        </w:r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язатись до 1 суб</w:t>
        </w:r>
        <w:r w:rsidR="00D55B55" w:rsidRPr="00D55B55">
          <w:rPr>
            <w:rFonts w:ascii="Times New Roman" w:hAnsi="Times New Roman" w:cs="Times New Roman"/>
            <w:sz w:val="28"/>
            <w:szCs w:val="28"/>
            <w:lang w:val="uk-UA"/>
            <w:rPrChange w:id="3" w:author="hitechnic Eldorado" w:date="2020-08-29T07:5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’</w:t>
        </w:r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єкта, проте реалізовувати </w:t>
        </w:r>
      </w:ins>
      <w:ins w:id="4" w:author="hitechnic Eldorado" w:date="2020-08-29T08:00:00Z">
        <w:r w:rsidR="004A5262">
          <w:rPr>
            <w:rFonts w:ascii="Times New Roman" w:hAnsi="Times New Roman" w:cs="Times New Roman"/>
            <w:sz w:val="28"/>
            <w:szCs w:val="28"/>
            <w:lang w:val="uk-UA"/>
          </w:rPr>
          <w:t xml:space="preserve">товари </w:t>
        </w:r>
      </w:ins>
      <w:ins w:id="5" w:author="hitechnic Eldorado" w:date="2020-08-29T07:55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як від цього суб</w:t>
        </w:r>
        <w:r w:rsidR="00D55B55" w:rsidRPr="00D55B55">
          <w:rPr>
            <w:rFonts w:ascii="Times New Roman" w:hAnsi="Times New Roman" w:cs="Times New Roman"/>
            <w:sz w:val="28"/>
            <w:szCs w:val="28"/>
            <w:lang w:val="uk-UA"/>
            <w:rPrChange w:id="6" w:author="hitechnic Eldorado" w:date="2020-08-29T07:5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’</w:t>
        </w:r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єкта (</w:t>
        </w:r>
      </w:ins>
      <w:ins w:id="7" w:author="hitechnic Eldorado" w:date="2020-08-29T07:56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меншу </w:t>
        </w:r>
      </w:ins>
      <w:ins w:id="8" w:author="hitechnic Eldorado" w:date="2020-08-29T07:55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ч</w:t>
        </w:r>
      </w:ins>
      <w:ins w:id="9" w:author="hitechnic Eldorado" w:date="2020-08-29T07:56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астину</w:t>
        </w:r>
      </w:ins>
      <w:ins w:id="10" w:author="hitechnic Eldorado" w:date="2020-08-29T07:55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)</w:t>
        </w:r>
      </w:ins>
      <w:ins w:id="11" w:author="hitechnic Eldorado" w:date="2020-08-29T07:56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, так і від інших (більшу частину))</w:t>
        </w:r>
      </w:ins>
    </w:p>
    <w:p w14:paraId="0511EE0F" w14:textId="2A4A632E" w:rsidR="0066425D" w:rsidRDefault="00CA3E01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6425D">
        <w:rPr>
          <w:rFonts w:ascii="Times New Roman" w:hAnsi="Times New Roman" w:cs="Times New Roman"/>
          <w:sz w:val="28"/>
          <w:szCs w:val="28"/>
          <w:lang w:val="uk-UA"/>
        </w:rPr>
        <w:t>видає фіскальний чек;</w:t>
      </w:r>
      <w:r w:rsidR="00D55B55" w:rsidRPr="00D55B55">
        <w:rPr>
          <w:rFonts w:ascii="Times New Roman" w:hAnsi="Times New Roman" w:cs="Times New Roman"/>
          <w:sz w:val="28"/>
          <w:szCs w:val="28"/>
          <w:lang w:val="ru-RU"/>
          <w:rPrChange w:id="12" w:author="hitechnic Eldorado" w:date="2020-08-29T07:54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ins w:id="13" w:author="hitechnic Eldorado" w:date="2020-08-29T07:54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//або видає фіскальні чеки у оффлайн магазинах та не видає при продажах онлайн …. Або видає </w:t>
        </w:r>
      </w:ins>
      <w:ins w:id="14" w:author="hitechnic Eldorado" w:date="2020-08-29T07:55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інколи </w:t>
        </w:r>
      </w:ins>
      <w:ins w:id="15" w:author="hitechnic Eldorado" w:date="2020-08-29T07:54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фіскальні чеки</w:t>
        </w:r>
      </w:ins>
      <w:ins w:id="16" w:author="hitechnic Eldorado" w:date="2020-08-29T07:55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 у оффлайн магазинах, тільки на частину товарів … //</w:t>
        </w:r>
      </w:ins>
      <w:ins w:id="17" w:author="hitechnic Eldorado" w:date="2020-08-29T07:54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</w:ins>
    </w:p>
    <w:p w14:paraId="1BE6639C" w14:textId="1ADFA4DE" w:rsidR="0066425D" w:rsidRDefault="00CA3E01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торгує через </w:t>
      </w:r>
      <w:r w:rsidR="0066425D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прив’язки до конкретного суб’єкта господарювання</w:t>
      </w:r>
      <w:r w:rsidR="0066425D">
        <w:rPr>
          <w:rFonts w:ascii="Times New Roman" w:hAnsi="Times New Roman" w:cs="Times New Roman"/>
          <w:sz w:val="28"/>
          <w:szCs w:val="28"/>
          <w:lang w:val="uk-UA"/>
        </w:rPr>
        <w:t>;</w:t>
      </w:r>
      <w:ins w:id="18" w:author="hitechnic Eldorado" w:date="2020-08-29T07:56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 //Або може прив</w:t>
        </w:r>
        <w:r w:rsidR="00D55B55" w:rsidRPr="003A3C3A">
          <w:rPr>
            <w:rFonts w:ascii="Times New Roman" w:hAnsi="Times New Roman" w:cs="Times New Roman"/>
            <w:sz w:val="28"/>
            <w:szCs w:val="28"/>
            <w:lang w:val="uk-UA"/>
          </w:rPr>
          <w:t>’</w:t>
        </w:r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язатись до 1 суб</w:t>
        </w:r>
        <w:r w:rsidR="00D55B55" w:rsidRPr="003A3C3A">
          <w:rPr>
            <w:rFonts w:ascii="Times New Roman" w:hAnsi="Times New Roman" w:cs="Times New Roman"/>
            <w:sz w:val="28"/>
            <w:szCs w:val="28"/>
            <w:lang w:val="uk-UA"/>
          </w:rPr>
          <w:t>’</w:t>
        </w:r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єкта на сайті, проте реалізовувати як від цього суб</w:t>
        </w:r>
        <w:r w:rsidR="00D55B55" w:rsidRPr="003A3C3A">
          <w:rPr>
            <w:rFonts w:ascii="Times New Roman" w:hAnsi="Times New Roman" w:cs="Times New Roman"/>
            <w:sz w:val="28"/>
            <w:szCs w:val="28"/>
            <w:lang w:val="uk-UA"/>
          </w:rPr>
          <w:t>’</w:t>
        </w:r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єкта (меншу частину), так і від інших (більшу частину) …  </w:t>
        </w:r>
      </w:ins>
      <w:ins w:id="19" w:author="hitechnic Eldorado" w:date="2020-08-29T08:00:00Z">
        <w:r w:rsidR="004A5262">
          <w:rPr>
            <w:rFonts w:ascii="Times New Roman" w:hAnsi="Times New Roman" w:cs="Times New Roman"/>
            <w:sz w:val="28"/>
            <w:szCs w:val="28"/>
            <w:lang w:val="uk-UA"/>
          </w:rPr>
          <w:t>/</w:t>
        </w:r>
      </w:ins>
      <w:ins w:id="20" w:author="hitechnic Eldorado" w:date="2020-08-29T07:56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>гібридні сірі</w:t>
        </w:r>
      </w:ins>
      <w:ins w:id="21" w:author="hitechnic Eldorado" w:date="2020-08-29T08:00:00Z">
        <w:r w:rsidR="004A5262">
          <w:rPr>
            <w:rFonts w:ascii="Times New Roman" w:hAnsi="Times New Roman" w:cs="Times New Roman"/>
            <w:sz w:val="28"/>
            <w:szCs w:val="28"/>
            <w:lang w:val="uk-UA"/>
          </w:rPr>
          <w:t>/</w:t>
        </w:r>
      </w:ins>
      <w:ins w:id="22" w:author="hitechnic Eldorado" w:date="2020-08-29T07:56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 )</w:t>
        </w:r>
      </w:ins>
    </w:p>
    <w:p w14:paraId="708806F3" w14:textId="77777777" w:rsidR="0066425D" w:rsidRDefault="0066425D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реалізовує товар, який </w:t>
      </w:r>
      <w:r w:rsidR="00CA3E01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технічним регламентам, зокрема </w:t>
      </w:r>
      <w:r w:rsidR="00CA3E01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uk-UA"/>
        </w:rPr>
        <w:t>призначений для продажу в Україні;</w:t>
      </w:r>
    </w:p>
    <w:p w14:paraId="2D7F89B8" w14:textId="77777777" w:rsidR="0066425D" w:rsidRDefault="00CA3E01" w:rsidP="00CA3E01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порушує</w:t>
      </w:r>
      <w:r w:rsidR="0066425D">
        <w:rPr>
          <w:rFonts w:ascii="Times New Roman" w:hAnsi="Times New Roman" w:cs="Times New Roman"/>
          <w:sz w:val="28"/>
          <w:szCs w:val="28"/>
          <w:lang w:val="uk-UA"/>
        </w:rPr>
        <w:t xml:space="preserve"> законодавств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6425D">
        <w:rPr>
          <w:rFonts w:ascii="Times New Roman" w:hAnsi="Times New Roman" w:cs="Times New Roman"/>
          <w:sz w:val="28"/>
          <w:szCs w:val="28"/>
          <w:lang w:val="uk-UA"/>
        </w:rPr>
        <w:t xml:space="preserve"> про захист прав споживачів.</w:t>
      </w:r>
    </w:p>
    <w:p w14:paraId="10D331FC" w14:textId="77777777" w:rsidR="0066425D" w:rsidRDefault="0066425D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3157BB" w14:textId="77777777" w:rsidR="0058585D" w:rsidRPr="0058585D" w:rsidRDefault="0058585D" w:rsidP="00CA3E01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585D">
        <w:rPr>
          <w:rFonts w:ascii="Times New Roman" w:hAnsi="Times New Roman" w:cs="Times New Roman"/>
          <w:b/>
          <w:sz w:val="28"/>
          <w:szCs w:val="28"/>
          <w:lang w:val="uk-UA"/>
        </w:rPr>
        <w:t>Алгоритм перевірки критеріїв доброчесності</w:t>
      </w:r>
    </w:p>
    <w:p w14:paraId="2CFF69D7" w14:textId="77777777" w:rsidR="00CF6688" w:rsidRDefault="00D000CA" w:rsidP="00CF668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F6688">
        <w:rPr>
          <w:rFonts w:ascii="Times New Roman" w:hAnsi="Times New Roman" w:cs="Times New Roman"/>
          <w:sz w:val="28"/>
          <w:szCs w:val="28"/>
          <w:lang w:val="uk-UA"/>
        </w:rPr>
        <w:t>иходячи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6688">
        <w:rPr>
          <w:rFonts w:ascii="Times New Roman" w:hAnsi="Times New Roman" w:cs="Times New Roman"/>
          <w:sz w:val="28"/>
          <w:szCs w:val="28"/>
          <w:lang w:val="uk-UA"/>
        </w:rPr>
        <w:t>з режиму отримання інформації, яка відповідатиме завданим критеріям, зокрема:</w:t>
      </w:r>
    </w:p>
    <w:p w14:paraId="5D8C2CD4" w14:textId="77777777" w:rsidR="00CF6688" w:rsidRDefault="00CF6688" w:rsidP="00CF6688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F6688">
        <w:rPr>
          <w:rFonts w:ascii="Times New Roman" w:hAnsi="Times New Roman" w:cs="Times New Roman"/>
          <w:sz w:val="28"/>
          <w:szCs w:val="28"/>
          <w:lang w:val="uk-UA"/>
        </w:rPr>
        <w:t>ідкрита 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5A0A50B" w14:textId="77777777" w:rsidR="00CF6688" w:rsidRDefault="00CF6688" w:rsidP="00CF6688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6688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інформація, що добровільно надається торговельною мережею;</w:t>
      </w:r>
    </w:p>
    <w:p w14:paraId="5EE883A4" w14:textId="77777777" w:rsidR="00CF6688" w:rsidRPr="00CF6688" w:rsidRDefault="00CF6688" w:rsidP="00CF6688">
      <w:pPr>
        <w:pStyle w:val="a4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F6688">
        <w:rPr>
          <w:rFonts w:ascii="Times New Roman" w:hAnsi="Times New Roman" w:cs="Times New Roman"/>
          <w:sz w:val="28"/>
          <w:szCs w:val="28"/>
          <w:lang w:val="uk-UA"/>
        </w:rPr>
        <w:t>нформація, що узагальнюється в рамках громадського контролю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0F12F5" w14:textId="77777777" w:rsidR="00CF6688" w:rsidRDefault="007E7837" w:rsidP="00D000C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000CA">
        <w:rPr>
          <w:rFonts w:ascii="Times New Roman" w:hAnsi="Times New Roman" w:cs="Times New Roman"/>
          <w:sz w:val="28"/>
          <w:szCs w:val="28"/>
          <w:lang w:val="uk-UA"/>
        </w:rPr>
        <w:t>лгоритм пропонується побудувати за такою структурою:</w:t>
      </w:r>
    </w:p>
    <w:p w14:paraId="7256F573" w14:textId="77777777" w:rsidR="00CF6688" w:rsidRDefault="00CF6688" w:rsidP="00B44C59">
      <w:pPr>
        <w:pStyle w:val="a4"/>
        <w:numPr>
          <w:ilvl w:val="0"/>
          <w:numId w:val="4"/>
        </w:numPr>
        <w:tabs>
          <w:tab w:val="left" w:pos="1418"/>
        </w:tabs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д</w:t>
      </w:r>
      <w:r w:rsidRPr="00CF6688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вимог законодавства про електронну комерцію </w:t>
      </w:r>
      <w:r>
        <w:rPr>
          <w:rFonts w:ascii="Times New Roman" w:hAnsi="Times New Roman" w:cs="Times New Roman"/>
          <w:sz w:val="28"/>
          <w:szCs w:val="28"/>
          <w:lang w:val="uk-UA"/>
        </w:rPr>
        <w:t>щодо ідентифікації інтернет-магазинів;</w:t>
      </w:r>
    </w:p>
    <w:p w14:paraId="0D1342AD" w14:textId="77777777" w:rsidR="00CF6688" w:rsidRDefault="00D000CA" w:rsidP="00B44C59">
      <w:pPr>
        <w:pStyle w:val="a4"/>
        <w:numPr>
          <w:ilvl w:val="0"/>
          <w:numId w:val="4"/>
        </w:numPr>
        <w:tabs>
          <w:tab w:val="left" w:pos="1418"/>
        </w:tabs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критеріїв на підставі інформації, отриманої безпосередньо</w:t>
      </w:r>
      <w:r w:rsidR="00CF6688" w:rsidRPr="00CF6688">
        <w:rPr>
          <w:rFonts w:ascii="Times New Roman" w:hAnsi="Times New Roman" w:cs="Times New Roman"/>
          <w:sz w:val="28"/>
          <w:szCs w:val="28"/>
          <w:lang w:val="uk-UA"/>
        </w:rPr>
        <w:t xml:space="preserve"> від торговельної мережі щодо</w:t>
      </w:r>
      <w:r w:rsidR="00CF668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6F1B11A" w14:textId="77777777" w:rsidR="00CF6688" w:rsidRDefault="00CF6688" w:rsidP="00D000CA">
      <w:pPr>
        <w:pStyle w:val="a4"/>
        <w:numPr>
          <w:ilvl w:val="0"/>
          <w:numId w:val="2"/>
        </w:numPr>
        <w:spacing w:before="120" w:after="120" w:line="240" w:lineRule="auto"/>
        <w:ind w:left="1418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6688">
        <w:rPr>
          <w:rFonts w:ascii="Times New Roman" w:hAnsi="Times New Roman" w:cs="Times New Roman"/>
          <w:sz w:val="28"/>
          <w:szCs w:val="28"/>
          <w:lang w:val="uk-UA"/>
        </w:rPr>
        <w:t>«фасадної» компанії, імпортера, торгівельної компанії, керуючої компанії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240C82" w14:textId="77777777" w:rsidR="00CF6688" w:rsidRDefault="00CF6688" w:rsidP="00D000CA">
      <w:pPr>
        <w:pStyle w:val="a4"/>
        <w:numPr>
          <w:ilvl w:val="0"/>
          <w:numId w:val="2"/>
        </w:numPr>
        <w:spacing w:before="120" w:after="120" w:line="240" w:lineRule="auto"/>
        <w:ind w:left="1418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можливого використання такої організаційно-правової форми, як фізична особа – підприємець</w:t>
      </w:r>
      <w:r w:rsidR="00D000CA">
        <w:rPr>
          <w:rFonts w:ascii="Times New Roman" w:hAnsi="Times New Roman" w:cs="Times New Roman"/>
          <w:sz w:val="28"/>
          <w:szCs w:val="28"/>
          <w:lang w:val="uk-UA"/>
        </w:rPr>
        <w:t>, що знаходяться на спрощеній системі оподаткування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F00BDCF" w14:textId="77777777" w:rsidR="00CF6688" w:rsidRPr="00CF6688" w:rsidRDefault="00D000CA" w:rsidP="00D000CA">
      <w:pPr>
        <w:pStyle w:val="a4"/>
        <w:numPr>
          <w:ilvl w:val="0"/>
          <w:numId w:val="2"/>
        </w:numPr>
        <w:spacing w:before="120" w:after="120" w:line="240" w:lineRule="auto"/>
        <w:ind w:left="1418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офіційного оформлення трудових відносин з працівниками</w:t>
      </w:r>
    </w:p>
    <w:p w14:paraId="2A7E54F0" w14:textId="77777777" w:rsidR="00CF6688" w:rsidRDefault="00D000CA" w:rsidP="00B44C59">
      <w:pPr>
        <w:pStyle w:val="a4"/>
        <w:numPr>
          <w:ilvl w:val="0"/>
          <w:numId w:val="4"/>
        </w:numPr>
        <w:tabs>
          <w:tab w:val="left" w:pos="1418"/>
        </w:tabs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критеріїв на підставі результатів громадського контролю дотримання торговельними мережами вимог чинного законодавства, зокрема щодо:</w:t>
      </w:r>
    </w:p>
    <w:p w14:paraId="4B8D5181" w14:textId="4845FB07" w:rsidR="00CF6688" w:rsidRDefault="007152A4" w:rsidP="007152A4">
      <w:pPr>
        <w:pStyle w:val="a4"/>
        <w:numPr>
          <w:ilvl w:val="0"/>
          <w:numId w:val="2"/>
        </w:numPr>
        <w:spacing w:before="120" w:after="120" w:line="240" w:lineRule="auto"/>
        <w:ind w:left="1418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152A4">
        <w:rPr>
          <w:rFonts w:ascii="Times New Roman" w:hAnsi="Times New Roman" w:cs="Times New Roman"/>
          <w:sz w:val="28"/>
          <w:szCs w:val="28"/>
          <w:lang w:val="uk-UA"/>
        </w:rPr>
        <w:t>идач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152A4">
        <w:rPr>
          <w:rFonts w:ascii="Times New Roman" w:hAnsi="Times New Roman" w:cs="Times New Roman"/>
          <w:sz w:val="28"/>
          <w:szCs w:val="28"/>
          <w:lang w:val="uk-UA"/>
        </w:rPr>
        <w:t xml:space="preserve"> фіскального чека</w:t>
      </w:r>
      <w:ins w:id="23" w:author="hitechnic Eldorado" w:date="2020-08-29T07:58:00Z">
        <w:r w:rsidR="00D55B55">
          <w:rPr>
            <w:rFonts w:ascii="Times New Roman" w:hAnsi="Times New Roman" w:cs="Times New Roman"/>
            <w:sz w:val="28"/>
            <w:szCs w:val="28"/>
            <w:lang w:val="uk-UA"/>
          </w:rPr>
          <w:t xml:space="preserve"> (інформація про який міститиметься у онлайн реєстрі)</w:t>
        </w:r>
      </w:ins>
    </w:p>
    <w:p w14:paraId="077CA54C" w14:textId="77777777" w:rsidR="007152A4" w:rsidRDefault="007152A4" w:rsidP="007152A4">
      <w:pPr>
        <w:pStyle w:val="a4"/>
        <w:numPr>
          <w:ilvl w:val="0"/>
          <w:numId w:val="2"/>
        </w:numPr>
        <w:spacing w:before="120" w:after="120" w:line="240" w:lineRule="auto"/>
        <w:ind w:left="1418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152A4">
        <w:rPr>
          <w:rFonts w:ascii="Times New Roman" w:hAnsi="Times New Roman" w:cs="Times New Roman"/>
          <w:sz w:val="28"/>
          <w:szCs w:val="28"/>
          <w:lang w:val="uk-UA"/>
        </w:rPr>
        <w:t>отримання технічних регламентів</w:t>
      </w:r>
    </w:p>
    <w:p w14:paraId="53DE0982" w14:textId="77777777" w:rsidR="007152A4" w:rsidRDefault="007152A4" w:rsidP="007152A4">
      <w:pPr>
        <w:pStyle w:val="a4"/>
        <w:numPr>
          <w:ilvl w:val="0"/>
          <w:numId w:val="2"/>
        </w:numPr>
        <w:spacing w:before="120" w:after="120" w:line="240" w:lineRule="auto"/>
        <w:ind w:left="1418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152A4">
        <w:rPr>
          <w:rFonts w:ascii="Times New Roman" w:hAnsi="Times New Roman" w:cs="Times New Roman"/>
          <w:sz w:val="28"/>
          <w:szCs w:val="28"/>
          <w:lang w:val="uk-UA"/>
        </w:rPr>
        <w:t>отримання прав споживачів</w:t>
      </w:r>
    </w:p>
    <w:p w14:paraId="081FA336" w14:textId="77777777" w:rsidR="00B44C59" w:rsidRDefault="00B44C59" w:rsidP="00C70E0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анкетування узагальнюються та оформлюються в зведену таблицю / інфографіку.</w:t>
      </w:r>
    </w:p>
    <w:sectPr w:rsidR="00B44C59" w:rsidSect="007E7837">
      <w:headerReference w:type="default" r:id="rId10"/>
      <w:pgSz w:w="12240" w:h="15840" w:code="1"/>
      <w:pgMar w:top="1094" w:right="851" w:bottom="851" w:left="1418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A0314" w14:textId="77777777" w:rsidR="00250CC4" w:rsidRDefault="00250CC4" w:rsidP="007E7837">
      <w:pPr>
        <w:spacing w:after="0" w:line="240" w:lineRule="auto"/>
      </w:pPr>
      <w:r>
        <w:separator/>
      </w:r>
    </w:p>
  </w:endnote>
  <w:endnote w:type="continuationSeparator" w:id="0">
    <w:p w14:paraId="3E9C750E" w14:textId="77777777" w:rsidR="00250CC4" w:rsidRDefault="00250CC4" w:rsidP="007E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F6D37" w14:textId="77777777" w:rsidR="00250CC4" w:rsidRDefault="00250CC4" w:rsidP="007E7837">
      <w:pPr>
        <w:spacing w:after="0" w:line="240" w:lineRule="auto"/>
      </w:pPr>
      <w:r>
        <w:separator/>
      </w:r>
    </w:p>
  </w:footnote>
  <w:footnote w:type="continuationSeparator" w:id="0">
    <w:p w14:paraId="3A58D060" w14:textId="77777777" w:rsidR="00250CC4" w:rsidRDefault="00250CC4" w:rsidP="007E7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99999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18F9" w14:textId="1A58E3A2" w:rsidR="007E7837" w:rsidRPr="007E7837" w:rsidRDefault="007E7837" w:rsidP="007E783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B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0AC2"/>
    <w:multiLevelType w:val="hybridMultilevel"/>
    <w:tmpl w:val="83BC377E"/>
    <w:lvl w:ilvl="0" w:tplc="7108B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53E2"/>
    <w:multiLevelType w:val="hybridMultilevel"/>
    <w:tmpl w:val="9138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64759"/>
    <w:multiLevelType w:val="hybridMultilevel"/>
    <w:tmpl w:val="9AD67B1E"/>
    <w:lvl w:ilvl="0" w:tplc="CCAEDD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642FD5"/>
    <w:multiLevelType w:val="hybridMultilevel"/>
    <w:tmpl w:val="4D7CEDDC"/>
    <w:lvl w:ilvl="0" w:tplc="09D6A99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itechnic Eldorado">
    <w15:presenceInfo w15:providerId="Windows Live" w15:userId="e719f8eadd8cd7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0E"/>
    <w:rsid w:val="00005352"/>
    <w:rsid w:val="00057281"/>
    <w:rsid w:val="00097D8D"/>
    <w:rsid w:val="000A27F9"/>
    <w:rsid w:val="000B1450"/>
    <w:rsid w:val="00110E9A"/>
    <w:rsid w:val="00133FC1"/>
    <w:rsid w:val="001B7139"/>
    <w:rsid w:val="001C3F0E"/>
    <w:rsid w:val="00250CC4"/>
    <w:rsid w:val="00281EF5"/>
    <w:rsid w:val="002920D2"/>
    <w:rsid w:val="00292E68"/>
    <w:rsid w:val="00347CFD"/>
    <w:rsid w:val="00382B19"/>
    <w:rsid w:val="003F53C8"/>
    <w:rsid w:val="00444EFA"/>
    <w:rsid w:val="004A5262"/>
    <w:rsid w:val="00505370"/>
    <w:rsid w:val="00516269"/>
    <w:rsid w:val="0058585D"/>
    <w:rsid w:val="005C5D7B"/>
    <w:rsid w:val="0066425D"/>
    <w:rsid w:val="007152A4"/>
    <w:rsid w:val="00716391"/>
    <w:rsid w:val="007E69E3"/>
    <w:rsid w:val="007E7837"/>
    <w:rsid w:val="007F3805"/>
    <w:rsid w:val="0081062E"/>
    <w:rsid w:val="00876172"/>
    <w:rsid w:val="008A53A6"/>
    <w:rsid w:val="009220F5"/>
    <w:rsid w:val="00991412"/>
    <w:rsid w:val="009C29BA"/>
    <w:rsid w:val="009E2AE4"/>
    <w:rsid w:val="00A16D10"/>
    <w:rsid w:val="00A44C97"/>
    <w:rsid w:val="00A714EE"/>
    <w:rsid w:val="00AF2787"/>
    <w:rsid w:val="00B1599A"/>
    <w:rsid w:val="00B372D3"/>
    <w:rsid w:val="00B44C59"/>
    <w:rsid w:val="00C262DC"/>
    <w:rsid w:val="00C43B1C"/>
    <w:rsid w:val="00C70E0F"/>
    <w:rsid w:val="00CA3E01"/>
    <w:rsid w:val="00CB62F7"/>
    <w:rsid w:val="00CF3B67"/>
    <w:rsid w:val="00CF6688"/>
    <w:rsid w:val="00D000CA"/>
    <w:rsid w:val="00D55B55"/>
    <w:rsid w:val="00DF1B9D"/>
    <w:rsid w:val="00E03B41"/>
    <w:rsid w:val="00E12882"/>
    <w:rsid w:val="00E226DC"/>
    <w:rsid w:val="00E92BFF"/>
    <w:rsid w:val="00F34C9A"/>
    <w:rsid w:val="00F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A99C"/>
  <w15:docId w15:val="{6171A2C4-5C45-4C1B-9777-78ACE7D2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2B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1B9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7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E7837"/>
  </w:style>
  <w:style w:type="paragraph" w:styleId="a8">
    <w:name w:val="footer"/>
    <w:basedOn w:val="a"/>
    <w:link w:val="a9"/>
    <w:uiPriority w:val="99"/>
    <w:unhideWhenUsed/>
    <w:rsid w:val="007E7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E7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231-2017-%D0%B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kon.rada.gov.ua/laws/show/265/95-%D0%B2%D1%8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binet.tax.gov.ua/cashregs/che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5718</Words>
  <Characters>3260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Dmytro</cp:lastModifiedBy>
  <cp:revision>2</cp:revision>
  <dcterms:created xsi:type="dcterms:W3CDTF">2020-10-22T06:36:00Z</dcterms:created>
  <dcterms:modified xsi:type="dcterms:W3CDTF">2020-10-22T06:36:00Z</dcterms:modified>
</cp:coreProperties>
</file>